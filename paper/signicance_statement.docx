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947A8" w14:textId="26C4CCD6" w:rsidR="009D76EF" w:rsidRPr="002B4B98" w:rsidRDefault="0044579F" w:rsidP="00447B96">
      <w:pPr>
        <w:widowControl w:val="0"/>
        <w:autoSpaceDE w:val="0"/>
        <w:autoSpaceDN w:val="0"/>
        <w:adjustRightInd w:val="0"/>
        <w:spacing w:after="240"/>
        <w:rPr>
          <w:rFonts w:ascii="Times" w:hAnsi="Times" w:cs="Lucida Grande"/>
        </w:rPr>
      </w:pPr>
      <w:del w:id="0" w:author="Michael C Frank" w:date="2014-04-25T13:41:00Z">
        <w:r w:rsidRPr="002B4B98" w:rsidDel="002B4B98">
          <w:rPr>
            <w:rFonts w:ascii="Times" w:hAnsi="Times" w:cs="Lucida Grande"/>
          </w:rPr>
          <w:delText xml:space="preserve">Because words’ </w:delText>
        </w:r>
      </w:del>
      <w:ins w:id="1" w:author="Michael C Frank" w:date="2014-04-25T13:41:00Z">
        <w:r w:rsidR="002B4B98">
          <w:rPr>
            <w:rFonts w:ascii="Times" w:hAnsi="Times" w:cs="Lucida Grande"/>
          </w:rPr>
          <w:t>The</w:t>
        </w:r>
        <w:r w:rsidR="002B4B98" w:rsidRPr="002B4B98">
          <w:rPr>
            <w:rFonts w:ascii="Times" w:hAnsi="Times" w:cs="Lucida Grande"/>
          </w:rPr>
          <w:t xml:space="preserve"> </w:t>
        </w:r>
      </w:ins>
      <w:r w:rsidRPr="002B4B98">
        <w:rPr>
          <w:rFonts w:ascii="Times" w:hAnsi="Times" w:cs="Lucida Grande"/>
        </w:rPr>
        <w:t xml:space="preserve">meanings </w:t>
      </w:r>
      <w:ins w:id="2" w:author="Michael C Frank" w:date="2014-04-25T13:41:00Z">
        <w:r w:rsidR="002B4B98">
          <w:rPr>
            <w:rFonts w:ascii="Times" w:hAnsi="Times" w:cs="Lucida Grande"/>
          </w:rPr>
          <w:t xml:space="preserve">of words </w:t>
        </w:r>
      </w:ins>
      <w:r w:rsidRPr="002B4B98">
        <w:rPr>
          <w:rFonts w:ascii="Times" w:hAnsi="Times" w:cs="Lucida Grande"/>
        </w:rPr>
        <w:t>are reflected in the statistics of their use</w:t>
      </w:r>
      <w:ins w:id="3" w:author="Michael C Frank" w:date="2014-04-25T13:41:00Z">
        <w:r w:rsidR="002B4B98">
          <w:rPr>
            <w:rFonts w:ascii="Times" w:hAnsi="Times" w:cs="Lucida Grande"/>
          </w:rPr>
          <w:t>.</w:t>
        </w:r>
      </w:ins>
      <w:del w:id="4" w:author="Michael C Frank" w:date="2014-04-25T13:41:00Z">
        <w:r w:rsidRPr="002B4B98" w:rsidDel="002B4B98">
          <w:rPr>
            <w:rFonts w:ascii="Times" w:hAnsi="Times" w:cs="Lucida Grande"/>
          </w:rPr>
          <w:delText>,</w:delText>
        </w:r>
      </w:del>
      <w:r w:rsidRPr="002B4B98">
        <w:rPr>
          <w:rFonts w:ascii="Times" w:hAnsi="Times" w:cs="Lucida Grande"/>
        </w:rPr>
        <w:t xml:space="preserve"> </w:t>
      </w:r>
      <w:ins w:id="5" w:author="Michael C Frank" w:date="2014-04-25T13:41:00Z">
        <w:r w:rsidR="002B4B98">
          <w:rPr>
            <w:rFonts w:ascii="Times" w:hAnsi="Times" w:cs="Lucida Grande"/>
          </w:rPr>
          <w:t xml:space="preserve">For example, a child </w:t>
        </w:r>
      </w:ins>
      <w:del w:id="6" w:author="Michael C Frank" w:date="2014-04-25T13:41:00Z">
        <w:r w:rsidRPr="002B4B98" w:rsidDel="002B4B98">
          <w:rPr>
            <w:rFonts w:ascii="Times" w:hAnsi="Times" w:cs="Lucida Grande"/>
          </w:rPr>
          <w:delText>l</w:delText>
        </w:r>
      </w:del>
      <w:del w:id="7" w:author="Michael C Frank" w:date="2014-04-25T13:42:00Z">
        <w:r w:rsidRPr="002B4B98" w:rsidDel="002B4B98">
          <w:rPr>
            <w:rFonts w:ascii="Times" w:hAnsi="Times" w:cs="Lucida Grande"/>
          </w:rPr>
          <w:delText xml:space="preserve">earners </w:delText>
        </w:r>
      </w:del>
      <w:r w:rsidRPr="002B4B98">
        <w:rPr>
          <w:rFonts w:ascii="Times" w:hAnsi="Times" w:cs="Lucida Grande"/>
        </w:rPr>
        <w:t xml:space="preserve">could discover the meaning of the word “ball” </w:t>
      </w:r>
      <w:del w:id="8" w:author="Michael C Frank" w:date="2014-04-25T13:41:00Z">
        <w:r w:rsidRPr="002B4B98" w:rsidDel="002B4B98">
          <w:rPr>
            <w:rFonts w:ascii="Times" w:hAnsi="Times" w:cs="Lucida Grande"/>
          </w:rPr>
          <w:delText xml:space="preserve">(for instance) </w:delText>
        </w:r>
      </w:del>
      <w:r w:rsidRPr="002B4B98">
        <w:rPr>
          <w:rFonts w:ascii="Times" w:hAnsi="Times" w:cs="Lucida Grande"/>
        </w:rPr>
        <w:t>by noticing that it often accompanies</w:t>
      </w:r>
      <w:del w:id="9" w:author="Michael C Frank" w:date="2014-04-25T13:42:00Z">
        <w:r w:rsidRPr="002B4B98" w:rsidDel="002B4B98">
          <w:rPr>
            <w:rFonts w:ascii="Times" w:hAnsi="Times" w:cs="Lucida Grande"/>
          </w:rPr>
          <w:delText xml:space="preserve"> </w:delText>
        </w:r>
      </w:del>
      <w:ins w:id="10" w:author="Michael C Frank" w:date="2014-04-25T13:42:00Z">
        <w:r w:rsidR="002B4B98">
          <w:rPr>
            <w:rFonts w:ascii="Times" w:hAnsi="Times" w:cs="Lucida Grande"/>
          </w:rPr>
          <w:t xml:space="preserve"> </w:t>
        </w:r>
      </w:ins>
      <w:del w:id="11" w:author="Michael C Frank" w:date="2014-04-25T13:42:00Z">
        <w:r w:rsidRPr="002B4B98" w:rsidDel="002B4B98">
          <w:rPr>
            <w:rFonts w:ascii="Times" w:hAnsi="Times" w:cs="Lucida Grande"/>
          </w:rPr>
          <w:delText xml:space="preserve">play with </w:delText>
        </w:r>
      </w:del>
      <w:r w:rsidRPr="002B4B98">
        <w:rPr>
          <w:rFonts w:ascii="Times" w:hAnsi="Times" w:cs="Lucida Grande"/>
        </w:rPr>
        <w:t xml:space="preserve">small, round toys. A number of experiments show that humans are sensitive to these statistics, but there is considerable debate about </w:t>
      </w:r>
      <w:del w:id="12" w:author="Michael C Frank" w:date="2014-04-25T13:42:00Z">
        <w:r w:rsidRPr="002B4B98" w:rsidDel="002B4B98">
          <w:rPr>
            <w:rFonts w:ascii="Times" w:hAnsi="Times" w:cs="Lucida Grande"/>
          </w:rPr>
          <w:delText xml:space="preserve">the mechanisms </w:delText>
        </w:r>
      </w:del>
      <w:ins w:id="13" w:author="Michael C Frank" w:date="2014-04-25T13:42:00Z">
        <w:r w:rsidR="002B4B98">
          <w:rPr>
            <w:rFonts w:ascii="Times" w:hAnsi="Times" w:cs="Lucida Grande"/>
          </w:rPr>
          <w:t xml:space="preserve">how human learners </w:t>
        </w:r>
      </w:ins>
      <w:del w:id="14" w:author="Michael C Frank" w:date="2014-04-25T13:42:00Z">
        <w:r w:rsidRPr="002B4B98" w:rsidDel="002B4B98">
          <w:rPr>
            <w:rFonts w:ascii="Times" w:hAnsi="Times" w:cs="Lucida Grande"/>
          </w:rPr>
          <w:delText xml:space="preserve">used to </w:delText>
        </w:r>
      </w:del>
      <w:r w:rsidRPr="002B4B98">
        <w:rPr>
          <w:rFonts w:ascii="Times" w:hAnsi="Times" w:cs="Lucida Grande"/>
        </w:rPr>
        <w:t>track them</w:t>
      </w:r>
      <w:ins w:id="15" w:author="Michael C Frank" w:date="2014-04-25T13:42:00Z">
        <w:r w:rsidR="002B4B98">
          <w:rPr>
            <w:rFonts w:ascii="Times" w:hAnsi="Times" w:cs="Lucida Grande"/>
          </w:rPr>
          <w:t>. What is mechanism of this kind of “statistical learning”?</w:t>
        </w:r>
      </w:ins>
      <w:del w:id="16" w:author="Michael C Frank" w:date="2014-04-25T13:42:00Z">
        <w:r w:rsidRPr="002B4B98" w:rsidDel="002B4B98">
          <w:rPr>
            <w:rFonts w:ascii="Times" w:hAnsi="Times" w:cs="Lucida Grande"/>
          </w:rPr>
          <w:delText>.</w:delText>
        </w:r>
      </w:del>
      <w:r w:rsidRPr="002B4B98">
        <w:rPr>
          <w:rFonts w:ascii="Times" w:hAnsi="Times" w:cs="Lucida Grande"/>
        </w:rPr>
        <w:t xml:space="preserve"> Some accounts</w:t>
      </w:r>
      <w:r w:rsidRPr="002B4B98">
        <w:rPr>
          <w:rFonts w:ascii="Times" w:hAnsi="Times" w:cs="Lucida Grande"/>
          <w:bCs/>
        </w:rPr>
        <w:t xml:space="preserve"> hold that we accumulate graded evidence about multiple meanings for each word; others suggest that we maintain only a single hypothesized meaning. We </w:t>
      </w:r>
      <w:r w:rsidR="00447B96" w:rsidRPr="002B4B98">
        <w:rPr>
          <w:rFonts w:ascii="Times" w:hAnsi="Times" w:cs="Lucida Grande"/>
          <w:bCs/>
        </w:rPr>
        <w:t xml:space="preserve">present a unifying model that shows how varying demands on attention and memory can </w:t>
      </w:r>
      <w:del w:id="17" w:author="Michael C Frank" w:date="2014-04-25T13:43:00Z">
        <w:r w:rsidR="00447B96" w:rsidRPr="002B4B98" w:rsidDel="002B4B98">
          <w:rPr>
            <w:rFonts w:ascii="Times" w:hAnsi="Times" w:cs="Lucida Grande"/>
            <w:bCs/>
          </w:rPr>
          <w:delText xml:space="preserve">interact with </w:delText>
        </w:r>
      </w:del>
      <w:ins w:id="18" w:author="Michael C Frank" w:date="2014-04-25T13:43:00Z">
        <w:r w:rsidR="002B4B98">
          <w:rPr>
            <w:rFonts w:ascii="Times" w:hAnsi="Times" w:cs="Lucida Grande"/>
            <w:bCs/>
          </w:rPr>
          <w:t xml:space="preserve">restrict </w:t>
        </w:r>
      </w:ins>
      <w:r w:rsidR="00447B96" w:rsidRPr="002B4B98">
        <w:rPr>
          <w:rFonts w:ascii="Times" w:hAnsi="Times" w:cs="Lucida Grande"/>
          <w:bCs/>
        </w:rPr>
        <w:t>statistical learning</w:t>
      </w:r>
      <w:ins w:id="19" w:author="Michael C Frank" w:date="2014-04-25T13:43:00Z">
        <w:r w:rsidR="002B4B98">
          <w:rPr>
            <w:rFonts w:ascii="Times" w:hAnsi="Times" w:cs="Lucida Grande"/>
            <w:bCs/>
          </w:rPr>
          <w:t xml:space="preserve">, </w:t>
        </w:r>
      </w:ins>
      <w:del w:id="20" w:author="Michael C Frank" w:date="2014-04-25T13:43:00Z">
        <w:r w:rsidR="00447B96" w:rsidRPr="002B4B98" w:rsidDel="002B4B98">
          <w:rPr>
            <w:rFonts w:ascii="Times" w:hAnsi="Times" w:cs="Lucida Grande"/>
            <w:bCs/>
          </w:rPr>
          <w:delText xml:space="preserve"> to </w:delText>
        </w:r>
      </w:del>
      <w:r w:rsidR="00447B96" w:rsidRPr="002B4B98">
        <w:rPr>
          <w:rFonts w:ascii="Times" w:hAnsi="Times" w:cs="Lucida Grande"/>
          <w:bCs/>
        </w:rPr>
        <w:t>explain</w:t>
      </w:r>
      <w:ins w:id="21" w:author="Michael C Frank" w:date="2014-04-25T13:43:00Z">
        <w:r w:rsidR="002B4B98">
          <w:rPr>
            <w:rFonts w:ascii="Times" w:hAnsi="Times" w:cs="Lucida Grande"/>
            <w:bCs/>
          </w:rPr>
          <w:t xml:space="preserve">ing </w:t>
        </w:r>
      </w:ins>
      <w:del w:id="22" w:author="Michael C Frank" w:date="2014-04-25T13:43:00Z">
        <w:r w:rsidR="00447B96" w:rsidRPr="002B4B98" w:rsidDel="002B4B98">
          <w:rPr>
            <w:rFonts w:ascii="Times" w:hAnsi="Times" w:cs="Lucida Grande"/>
            <w:bCs/>
          </w:rPr>
          <w:delText xml:space="preserve"> the </w:delText>
        </w:r>
      </w:del>
      <w:ins w:id="23" w:author="Michael C Frank" w:date="2014-04-25T13:43:00Z">
        <w:r w:rsidR="002B4B98">
          <w:rPr>
            <w:rFonts w:ascii="Times" w:hAnsi="Times" w:cs="Lucida Grande"/>
            <w:bCs/>
          </w:rPr>
          <w:t xml:space="preserve">both </w:t>
        </w:r>
      </w:ins>
      <w:del w:id="24" w:author="Michael C Frank" w:date="2014-04-25T13:43:00Z">
        <w:r w:rsidR="00447B96" w:rsidRPr="002B4B98" w:rsidDel="002B4B98">
          <w:rPr>
            <w:rFonts w:ascii="Times" w:hAnsi="Times" w:cs="Lucida Grande"/>
            <w:bCs/>
          </w:rPr>
          <w:delText xml:space="preserve">kind of </w:delText>
        </w:r>
      </w:del>
      <w:r w:rsidR="00447B96" w:rsidRPr="002B4B98">
        <w:rPr>
          <w:rFonts w:ascii="Times" w:hAnsi="Times" w:cs="Lucida Grande"/>
          <w:bCs/>
        </w:rPr>
        <w:t xml:space="preserve">data used to support </w:t>
      </w:r>
      <w:del w:id="25" w:author="Michael C Frank" w:date="2014-04-25T13:43:00Z">
        <w:r w:rsidR="00447B96" w:rsidRPr="002B4B98" w:rsidDel="002B4B98">
          <w:rPr>
            <w:rFonts w:ascii="Times" w:hAnsi="Times" w:cs="Lucida Grande"/>
            <w:bCs/>
          </w:rPr>
          <w:delText xml:space="preserve">each </w:delText>
        </w:r>
      </w:del>
      <w:r w:rsidR="00447B96" w:rsidRPr="002B4B98">
        <w:rPr>
          <w:rFonts w:ascii="Times" w:hAnsi="Times" w:cs="Lucida Grande"/>
          <w:bCs/>
        </w:rPr>
        <w:t>previous account</w:t>
      </w:r>
      <w:ins w:id="26" w:author="Michael C Frank" w:date="2014-04-25T13:43:00Z">
        <w:r w:rsidR="002B4B98">
          <w:rPr>
            <w:rFonts w:ascii="Times" w:hAnsi="Times" w:cs="Lucida Grande"/>
            <w:bCs/>
          </w:rPr>
          <w:t xml:space="preserve">s and </w:t>
        </w:r>
      </w:ins>
      <w:ins w:id="27" w:author="Michael C Frank" w:date="2014-04-25T13:44:00Z">
        <w:r w:rsidR="00B900C5">
          <w:rPr>
            <w:rFonts w:ascii="Times" w:hAnsi="Times" w:cs="Lucida Grande"/>
            <w:bCs/>
          </w:rPr>
          <w:t xml:space="preserve">our </w:t>
        </w:r>
      </w:ins>
      <w:bookmarkStart w:id="28" w:name="_GoBack"/>
      <w:bookmarkEnd w:id="28"/>
      <w:ins w:id="29" w:author="Michael C Frank" w:date="2014-04-25T13:43:00Z">
        <w:r w:rsidR="002B4B98">
          <w:rPr>
            <w:rFonts w:ascii="Times" w:hAnsi="Times" w:cs="Lucida Grande"/>
            <w:bCs/>
          </w:rPr>
          <w:t xml:space="preserve">new </w:t>
        </w:r>
        <w:r w:rsidR="00F81376">
          <w:rPr>
            <w:rFonts w:ascii="Times" w:hAnsi="Times" w:cs="Lucida Grande"/>
            <w:bCs/>
          </w:rPr>
          <w:t xml:space="preserve">experimental </w:t>
        </w:r>
      </w:ins>
      <w:ins w:id="30" w:author="Michael C Frank" w:date="2014-04-25T13:44:00Z">
        <w:r w:rsidR="009B417B">
          <w:rPr>
            <w:rFonts w:ascii="Times" w:hAnsi="Times" w:cs="Lucida Grande"/>
            <w:bCs/>
          </w:rPr>
          <w:t>findings</w:t>
        </w:r>
      </w:ins>
      <w:r w:rsidR="00447B96" w:rsidRPr="002B4B98">
        <w:rPr>
          <w:rFonts w:ascii="Times" w:hAnsi="Times" w:cs="Lucida Grande"/>
          <w:bCs/>
        </w:rPr>
        <w:t>.</w:t>
      </w:r>
    </w:p>
    <w:sectPr w:rsidR="009D76EF" w:rsidRPr="002B4B98" w:rsidSect="0044579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9F"/>
    <w:rsid w:val="002B4B98"/>
    <w:rsid w:val="0044579F"/>
    <w:rsid w:val="00447B96"/>
    <w:rsid w:val="0060671F"/>
    <w:rsid w:val="00832F38"/>
    <w:rsid w:val="009B417B"/>
    <w:rsid w:val="009D76EF"/>
    <w:rsid w:val="00B900C5"/>
    <w:rsid w:val="00EE11AC"/>
    <w:rsid w:val="00F8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DD39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B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B9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B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B9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746</Characters>
  <Application>Microsoft Macintosh Word</Application>
  <DocSecurity>0</DocSecurity>
  <Lines>6</Lines>
  <Paragraphs>1</Paragraphs>
  <ScaleCrop>false</ScaleCrop>
  <Company>Stanford University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Yurovsky</dc:creator>
  <cp:keywords/>
  <dc:description/>
  <cp:lastModifiedBy>Michael C Frank</cp:lastModifiedBy>
  <cp:revision>8</cp:revision>
  <dcterms:created xsi:type="dcterms:W3CDTF">2014-04-24T00:58:00Z</dcterms:created>
  <dcterms:modified xsi:type="dcterms:W3CDTF">2014-04-25T20:44:00Z</dcterms:modified>
</cp:coreProperties>
</file>