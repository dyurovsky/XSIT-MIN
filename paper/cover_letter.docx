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BD066" w14:textId="049C6077" w:rsidR="00CC639C" w:rsidRPr="00830AA4" w:rsidRDefault="00DB12E4" w:rsidP="00D61AD0">
      <w:pPr>
        <w:spacing w:after="0" w:line="240" w:lineRule="auto"/>
        <w:jc w:val="right"/>
        <w:rPr>
          <w:rFonts w:ascii="Times" w:hAnsi="Times"/>
          <w:color w:val="000000"/>
          <w:rPrChange w:id="0" w:author="Michael C Frank" w:date="2014-04-25T13:39:00Z">
            <w:rPr>
              <w:color w:val="000000"/>
            </w:rPr>
          </w:rPrChange>
        </w:rPr>
        <w:pPrChange w:id="1" w:author="Michael C Frank" w:date="2014-04-25T13:40:00Z">
          <w:pPr>
            <w:jc w:val="right"/>
          </w:pPr>
        </w:pPrChange>
      </w:pPr>
      <w:r w:rsidRPr="00830AA4">
        <w:rPr>
          <w:rFonts w:ascii="Times" w:hAnsi="Times"/>
          <w:color w:val="000000"/>
          <w:rPrChange w:id="2" w:author="Michael C Frank" w:date="2014-04-25T13:39:00Z">
            <w:rPr>
              <w:color w:val="000000"/>
            </w:rPr>
          </w:rPrChange>
        </w:rPr>
        <w:t>Apr</w:t>
      </w:r>
      <w:r w:rsidR="00997BF7" w:rsidRPr="00830AA4">
        <w:rPr>
          <w:rFonts w:ascii="Times" w:hAnsi="Times"/>
          <w:color w:val="000000"/>
          <w:rPrChange w:id="3" w:author="Michael C Frank" w:date="2014-04-25T13:39:00Z">
            <w:rPr>
              <w:color w:val="000000"/>
            </w:rPr>
          </w:rPrChange>
        </w:rPr>
        <w:t xml:space="preserve"> 2</w:t>
      </w:r>
      <w:r w:rsidRPr="00830AA4">
        <w:rPr>
          <w:rFonts w:ascii="Times" w:hAnsi="Times"/>
          <w:color w:val="000000"/>
          <w:rPrChange w:id="4" w:author="Michael C Frank" w:date="2014-04-25T13:39:00Z">
            <w:rPr>
              <w:color w:val="000000"/>
            </w:rPr>
          </w:rPrChange>
        </w:rPr>
        <w:t>4</w:t>
      </w:r>
      <w:r w:rsidR="00ED2198" w:rsidRPr="00830AA4">
        <w:rPr>
          <w:rFonts w:ascii="Times" w:hAnsi="Times"/>
          <w:color w:val="000000"/>
          <w:rPrChange w:id="5" w:author="Michael C Frank" w:date="2014-04-25T13:39:00Z">
            <w:rPr>
              <w:color w:val="000000"/>
            </w:rPr>
          </w:rPrChange>
        </w:rPr>
        <w:t>, 201</w:t>
      </w:r>
      <w:r w:rsidR="00366D49" w:rsidRPr="00830AA4">
        <w:rPr>
          <w:rFonts w:ascii="Times" w:hAnsi="Times"/>
          <w:color w:val="000000"/>
          <w:rPrChange w:id="6" w:author="Michael C Frank" w:date="2014-04-25T13:39:00Z">
            <w:rPr>
              <w:color w:val="000000"/>
            </w:rPr>
          </w:rPrChange>
        </w:rPr>
        <w:t>3</w:t>
      </w:r>
    </w:p>
    <w:p w14:paraId="6D602D39" w14:textId="77777777" w:rsidR="00D61AD0" w:rsidRDefault="00D61AD0" w:rsidP="00D61AD0">
      <w:pPr>
        <w:spacing w:after="0" w:line="240" w:lineRule="auto"/>
        <w:rPr>
          <w:ins w:id="7" w:author="Michael C Frank" w:date="2014-04-25T13:40:00Z"/>
          <w:rFonts w:ascii="Times" w:hAnsi="Times"/>
          <w:color w:val="000000"/>
        </w:rPr>
        <w:pPrChange w:id="8" w:author="Michael C Frank" w:date="2014-04-25T13:40:00Z">
          <w:pPr/>
        </w:pPrChange>
      </w:pPr>
    </w:p>
    <w:p w14:paraId="7D16A1A8" w14:textId="339262C8" w:rsidR="00ED2198" w:rsidRPr="00830AA4" w:rsidRDefault="00ED2198" w:rsidP="00D61AD0">
      <w:pPr>
        <w:spacing w:after="0" w:line="240" w:lineRule="auto"/>
        <w:rPr>
          <w:rFonts w:ascii="Times" w:hAnsi="Times"/>
          <w:color w:val="000000"/>
          <w:rPrChange w:id="9" w:author="Michael C Frank" w:date="2014-04-25T13:39:00Z">
            <w:rPr>
              <w:color w:val="000000"/>
            </w:rPr>
          </w:rPrChange>
        </w:rPr>
        <w:pPrChange w:id="10" w:author="Michael C Frank" w:date="2014-04-25T13:40:00Z">
          <w:pPr/>
        </w:pPrChange>
      </w:pPr>
      <w:r w:rsidRPr="00830AA4">
        <w:rPr>
          <w:rFonts w:ascii="Times" w:hAnsi="Times"/>
          <w:color w:val="000000"/>
          <w:rPrChange w:id="11" w:author="Michael C Frank" w:date="2014-04-25T13:39:00Z">
            <w:rPr>
              <w:color w:val="000000"/>
            </w:rPr>
          </w:rPrChange>
        </w:rPr>
        <w:t xml:space="preserve">Dear Professor </w:t>
      </w:r>
      <w:r w:rsidR="00ED57E1" w:rsidRPr="00830AA4">
        <w:rPr>
          <w:rFonts w:ascii="Times" w:hAnsi="Times"/>
          <w:rPrChange w:id="12" w:author="Michael C Frank" w:date="2014-04-25T13:39:00Z">
            <w:rPr/>
          </w:rPrChange>
        </w:rPr>
        <w:t>Vema,</w:t>
      </w:r>
    </w:p>
    <w:p w14:paraId="1DB3CCFC" w14:textId="77777777" w:rsidR="00D61AD0" w:rsidRDefault="00D61AD0" w:rsidP="00D61AD0">
      <w:pPr>
        <w:spacing w:after="0" w:line="240" w:lineRule="auto"/>
        <w:rPr>
          <w:ins w:id="13" w:author="Michael C Frank" w:date="2014-04-25T13:40:00Z"/>
          <w:rFonts w:ascii="Times" w:hAnsi="Times"/>
          <w:color w:val="000000"/>
        </w:rPr>
        <w:pPrChange w:id="14" w:author="Michael C Frank" w:date="2014-04-25T13:40:00Z">
          <w:pPr/>
        </w:pPrChange>
      </w:pPr>
    </w:p>
    <w:p w14:paraId="6844AA9B" w14:textId="3C8ED491" w:rsidR="009B7E2F" w:rsidRPr="00830AA4" w:rsidRDefault="00ED2198" w:rsidP="00D61AD0">
      <w:pPr>
        <w:spacing w:after="0" w:line="240" w:lineRule="auto"/>
        <w:rPr>
          <w:rFonts w:ascii="Times" w:hAnsi="Times"/>
          <w:color w:val="000000"/>
          <w:rPrChange w:id="15" w:author="Michael C Frank" w:date="2014-04-25T13:39:00Z">
            <w:rPr>
              <w:color w:val="000000"/>
            </w:rPr>
          </w:rPrChange>
        </w:rPr>
        <w:pPrChange w:id="16" w:author="Michael C Frank" w:date="2014-04-25T13:40:00Z">
          <w:pPr/>
        </w:pPrChange>
      </w:pPr>
      <w:del w:id="17" w:author="Michael C Frank" w:date="2014-04-25T13:37:00Z">
        <w:r w:rsidRPr="00830AA4" w:rsidDel="00E2717C">
          <w:rPr>
            <w:rFonts w:ascii="Times" w:hAnsi="Times"/>
            <w:color w:val="000000"/>
            <w:rPrChange w:id="18" w:author="Michael C Frank" w:date="2014-04-25T13:39:00Z">
              <w:rPr>
                <w:color w:val="000000"/>
              </w:rPr>
            </w:rPrChange>
          </w:rPr>
          <w:tab/>
        </w:r>
      </w:del>
      <w:r w:rsidRPr="00830AA4">
        <w:rPr>
          <w:rFonts w:ascii="Times" w:hAnsi="Times"/>
          <w:color w:val="000000"/>
          <w:rPrChange w:id="19" w:author="Michael C Frank" w:date="2014-04-25T13:39:00Z">
            <w:rPr>
              <w:color w:val="000000"/>
            </w:rPr>
          </w:rPrChange>
        </w:rPr>
        <w:t>Please find the attached manuscript “</w:t>
      </w:r>
      <w:r w:rsidR="00DB12E4" w:rsidRPr="00830AA4">
        <w:rPr>
          <w:rFonts w:ascii="Times" w:hAnsi="Times"/>
          <w:color w:val="000000"/>
          <w:rPrChange w:id="20" w:author="Michael C Frank" w:date="2014-04-25T13:39:00Z">
            <w:rPr>
              <w:color w:val="000000"/>
            </w:rPr>
          </w:rPrChange>
        </w:rPr>
        <w:t>An Integrative Account of Constraints on Cross-Situational Learning</w:t>
      </w:r>
      <w:r w:rsidRPr="00830AA4">
        <w:rPr>
          <w:rFonts w:ascii="Times" w:hAnsi="Times"/>
          <w:color w:val="000000"/>
          <w:rPrChange w:id="21" w:author="Michael C Frank" w:date="2014-04-25T13:39:00Z">
            <w:rPr>
              <w:color w:val="000000"/>
            </w:rPr>
          </w:rPrChange>
        </w:rPr>
        <w:t>”</w:t>
      </w:r>
      <w:ins w:id="22" w:author="Michael C Frank" w:date="2014-04-25T13:39:00Z">
        <w:r w:rsidR="00830AA4">
          <w:rPr>
            <w:rFonts w:ascii="Times" w:hAnsi="Times"/>
            <w:color w:val="000000"/>
          </w:rPr>
          <w:t>;</w:t>
        </w:r>
      </w:ins>
      <w:del w:id="23" w:author="Michael C Frank" w:date="2014-04-25T13:39:00Z">
        <w:r w:rsidRPr="00830AA4" w:rsidDel="00830AA4">
          <w:rPr>
            <w:rFonts w:ascii="Times" w:hAnsi="Times"/>
            <w:color w:val="000000"/>
            <w:rPrChange w:id="24" w:author="Michael C Frank" w:date="2014-04-25T13:39:00Z">
              <w:rPr>
                <w:color w:val="000000"/>
              </w:rPr>
            </w:rPrChange>
          </w:rPr>
          <w:delText xml:space="preserve"> </w:delText>
        </w:r>
      </w:del>
      <w:ins w:id="25" w:author="Michael C Frank" w:date="2014-04-25T13:39:00Z">
        <w:r w:rsidR="00830AA4">
          <w:rPr>
            <w:rFonts w:ascii="Times" w:hAnsi="Times"/>
            <w:color w:val="000000"/>
          </w:rPr>
          <w:t xml:space="preserve"> </w:t>
        </w:r>
      </w:ins>
      <w:del w:id="26" w:author="Michael C Frank" w:date="2014-04-25T13:39:00Z">
        <w:r w:rsidRPr="00830AA4" w:rsidDel="00830AA4">
          <w:rPr>
            <w:rFonts w:ascii="Times" w:hAnsi="Times"/>
            <w:color w:val="000000"/>
            <w:rPrChange w:id="27" w:author="Michael C Frank" w:date="2014-04-25T13:39:00Z">
              <w:rPr>
                <w:color w:val="000000"/>
              </w:rPr>
            </w:rPrChange>
          </w:rPr>
          <w:delText xml:space="preserve">that we would like to </w:delText>
        </w:r>
      </w:del>
      <w:ins w:id="28" w:author="Michael C Frank" w:date="2014-04-25T13:39:00Z">
        <w:r w:rsidR="00830AA4">
          <w:rPr>
            <w:rFonts w:ascii="Times" w:hAnsi="Times"/>
            <w:color w:val="000000"/>
          </w:rPr>
          <w:t xml:space="preserve">we are </w:t>
        </w:r>
      </w:ins>
      <w:r w:rsidRPr="00830AA4">
        <w:rPr>
          <w:rFonts w:ascii="Times" w:hAnsi="Times"/>
          <w:color w:val="000000"/>
          <w:rPrChange w:id="29" w:author="Michael C Frank" w:date="2014-04-25T13:39:00Z">
            <w:rPr>
              <w:color w:val="000000"/>
            </w:rPr>
          </w:rPrChange>
        </w:rPr>
        <w:t>submit</w:t>
      </w:r>
      <w:ins w:id="30" w:author="Michael C Frank" w:date="2014-04-25T13:39:00Z">
        <w:r w:rsidR="00830AA4">
          <w:rPr>
            <w:rFonts w:ascii="Times" w:hAnsi="Times"/>
            <w:color w:val="000000"/>
          </w:rPr>
          <w:t xml:space="preserve">ting this work </w:t>
        </w:r>
      </w:ins>
      <w:del w:id="31" w:author="Michael C Frank" w:date="2014-04-25T13:39:00Z">
        <w:r w:rsidRPr="00830AA4" w:rsidDel="00830AA4">
          <w:rPr>
            <w:rFonts w:ascii="Times" w:hAnsi="Times"/>
            <w:color w:val="000000"/>
            <w:rPrChange w:id="32" w:author="Michael C Frank" w:date="2014-04-25T13:39:00Z">
              <w:rPr>
                <w:color w:val="000000"/>
              </w:rPr>
            </w:rPrChange>
          </w:rPr>
          <w:delText xml:space="preserve"> </w:delText>
        </w:r>
      </w:del>
      <w:r w:rsidRPr="00830AA4">
        <w:rPr>
          <w:rFonts w:ascii="Times" w:hAnsi="Times"/>
          <w:color w:val="000000"/>
          <w:rPrChange w:id="33" w:author="Michael C Frank" w:date="2014-04-25T13:39:00Z">
            <w:rPr>
              <w:color w:val="000000"/>
            </w:rPr>
          </w:rPrChange>
        </w:rPr>
        <w:t xml:space="preserve">for publication in </w:t>
      </w:r>
      <w:r w:rsidR="00DB12E4" w:rsidRPr="00830AA4">
        <w:rPr>
          <w:rFonts w:ascii="Times" w:hAnsi="Times"/>
          <w:i/>
          <w:color w:val="000000"/>
          <w:rPrChange w:id="34" w:author="Michael C Frank" w:date="2014-04-25T13:39:00Z">
            <w:rPr>
              <w:i/>
              <w:color w:val="000000"/>
            </w:rPr>
          </w:rPrChange>
        </w:rPr>
        <w:t>The Proceedings of the National Academy of Sciences</w:t>
      </w:r>
      <w:r w:rsidRPr="00830AA4">
        <w:rPr>
          <w:rFonts w:ascii="Times" w:hAnsi="Times"/>
          <w:color w:val="000000"/>
          <w:rPrChange w:id="35" w:author="Michael C Frank" w:date="2014-04-25T13:39:00Z">
            <w:rPr>
              <w:color w:val="000000"/>
            </w:rPr>
          </w:rPrChange>
        </w:rPr>
        <w:t xml:space="preserve">. The paper contains a set of experiments </w:t>
      </w:r>
      <w:r w:rsidR="00366D49" w:rsidRPr="00830AA4">
        <w:rPr>
          <w:rFonts w:ascii="Times" w:hAnsi="Times"/>
          <w:color w:val="000000"/>
          <w:rPrChange w:id="36" w:author="Michael C Frank" w:date="2014-04-25T13:39:00Z">
            <w:rPr>
              <w:color w:val="000000"/>
            </w:rPr>
          </w:rPrChange>
        </w:rPr>
        <w:t>and computational model</w:t>
      </w:r>
      <w:r w:rsidR="00DB12E4" w:rsidRPr="00830AA4">
        <w:rPr>
          <w:rFonts w:ascii="Times" w:hAnsi="Times"/>
          <w:color w:val="000000"/>
          <w:rPrChange w:id="37" w:author="Michael C Frank" w:date="2014-04-25T13:39:00Z">
            <w:rPr>
              <w:color w:val="000000"/>
            </w:rPr>
          </w:rPrChange>
        </w:rPr>
        <w:t>s</w:t>
      </w:r>
      <w:r w:rsidR="00366D49" w:rsidRPr="00830AA4">
        <w:rPr>
          <w:rFonts w:ascii="Times" w:hAnsi="Times"/>
          <w:color w:val="000000"/>
          <w:rPrChange w:id="38" w:author="Michael C Frank" w:date="2014-04-25T13:39:00Z">
            <w:rPr>
              <w:color w:val="000000"/>
            </w:rPr>
          </w:rPrChange>
        </w:rPr>
        <w:t xml:space="preserve"> that together </w:t>
      </w:r>
      <w:r w:rsidR="00DB12E4" w:rsidRPr="00830AA4">
        <w:rPr>
          <w:rFonts w:ascii="Times" w:hAnsi="Times"/>
          <w:color w:val="000000"/>
          <w:rPrChange w:id="39" w:author="Michael C Frank" w:date="2014-04-25T13:39:00Z">
            <w:rPr>
              <w:color w:val="000000"/>
            </w:rPr>
          </w:rPrChange>
        </w:rPr>
        <w:t>unify previously-opposed perspectives on t</w:t>
      </w:r>
      <w:r w:rsidR="00366D49" w:rsidRPr="00830AA4">
        <w:rPr>
          <w:rFonts w:ascii="Times" w:hAnsi="Times"/>
          <w:color w:val="000000"/>
          <w:rPrChange w:id="40" w:author="Michael C Frank" w:date="2014-04-25T13:39:00Z">
            <w:rPr>
              <w:color w:val="000000"/>
            </w:rPr>
          </w:rPrChange>
        </w:rPr>
        <w:t xml:space="preserve">he mechanisms </w:t>
      </w:r>
      <w:del w:id="41" w:author="Michael C Frank" w:date="2014-04-25T13:36:00Z">
        <w:r w:rsidR="00366D49" w:rsidRPr="00830AA4" w:rsidDel="00E2717C">
          <w:rPr>
            <w:rFonts w:ascii="Times" w:hAnsi="Times"/>
            <w:color w:val="000000"/>
            <w:rPrChange w:id="42" w:author="Michael C Frank" w:date="2014-04-25T13:39:00Z">
              <w:rPr>
                <w:color w:val="000000"/>
              </w:rPr>
            </w:rPrChange>
          </w:rPr>
          <w:delText xml:space="preserve">humans use </w:delText>
        </w:r>
      </w:del>
      <w:ins w:id="43" w:author="Michael C Frank" w:date="2014-04-25T13:36:00Z">
        <w:r w:rsidR="00E2717C" w:rsidRPr="00830AA4">
          <w:rPr>
            <w:rFonts w:ascii="Times" w:hAnsi="Times"/>
            <w:color w:val="000000"/>
            <w:rPrChange w:id="44" w:author="Michael C Frank" w:date="2014-04-25T13:39:00Z">
              <w:rPr>
                <w:color w:val="000000"/>
              </w:rPr>
            </w:rPrChange>
          </w:rPr>
          <w:t xml:space="preserve">used </w:t>
        </w:r>
      </w:ins>
      <w:r w:rsidR="00366D49" w:rsidRPr="00830AA4">
        <w:rPr>
          <w:rFonts w:ascii="Times" w:hAnsi="Times"/>
          <w:color w:val="000000"/>
          <w:rPrChange w:id="45" w:author="Michael C Frank" w:date="2014-04-25T13:39:00Z">
            <w:rPr>
              <w:color w:val="000000"/>
            </w:rPr>
          </w:rPrChange>
        </w:rPr>
        <w:t xml:space="preserve">to learn </w:t>
      </w:r>
      <w:ins w:id="46" w:author="Michael C Frank" w:date="2014-04-25T13:36:00Z">
        <w:r w:rsidR="00E2717C" w:rsidRPr="00830AA4">
          <w:rPr>
            <w:rFonts w:ascii="Times" w:hAnsi="Times"/>
            <w:color w:val="000000"/>
            <w:rPrChange w:id="47" w:author="Michael C Frank" w:date="2014-04-25T13:39:00Z">
              <w:rPr>
                <w:color w:val="000000"/>
              </w:rPr>
            </w:rPrChange>
          </w:rPr>
          <w:t xml:space="preserve">the meanings of </w:t>
        </w:r>
      </w:ins>
      <w:r w:rsidR="00366D49" w:rsidRPr="00830AA4">
        <w:rPr>
          <w:rFonts w:ascii="Times" w:hAnsi="Times"/>
          <w:color w:val="000000"/>
          <w:rPrChange w:id="48" w:author="Michael C Frank" w:date="2014-04-25T13:39:00Z">
            <w:rPr>
              <w:color w:val="000000"/>
            </w:rPr>
          </w:rPrChange>
        </w:rPr>
        <w:t>words</w:t>
      </w:r>
      <w:del w:id="49" w:author="Michael C Frank" w:date="2014-04-25T13:36:00Z">
        <w:r w:rsidR="00366D49" w:rsidRPr="00830AA4" w:rsidDel="00E2717C">
          <w:rPr>
            <w:rFonts w:ascii="Times" w:hAnsi="Times"/>
            <w:color w:val="000000"/>
            <w:rPrChange w:id="50" w:author="Michael C Frank" w:date="2014-04-25T13:39:00Z">
              <w:rPr>
                <w:color w:val="000000"/>
              </w:rPr>
            </w:rPrChange>
          </w:rPr>
          <w:delText>’ meanings</w:delText>
        </w:r>
      </w:del>
      <w:r w:rsidR="00366D49" w:rsidRPr="00830AA4">
        <w:rPr>
          <w:rFonts w:ascii="Times" w:hAnsi="Times"/>
          <w:color w:val="000000"/>
          <w:rPrChange w:id="51" w:author="Michael C Frank" w:date="2014-04-25T13:39:00Z">
            <w:rPr>
              <w:color w:val="000000"/>
            </w:rPr>
          </w:rPrChange>
        </w:rPr>
        <w:t xml:space="preserve"> from ambiguous </w:t>
      </w:r>
      <w:del w:id="52" w:author="Michael C Frank" w:date="2014-04-25T13:36:00Z">
        <w:r w:rsidR="00366D49" w:rsidRPr="00830AA4" w:rsidDel="00E2717C">
          <w:rPr>
            <w:rFonts w:ascii="Times" w:hAnsi="Times"/>
            <w:color w:val="000000"/>
            <w:rPrChange w:id="53" w:author="Michael C Frank" w:date="2014-04-25T13:39:00Z">
              <w:rPr>
                <w:color w:val="000000"/>
              </w:rPr>
            </w:rPrChange>
          </w:rPr>
          <w:delText>situations</w:delText>
        </w:r>
      </w:del>
      <w:ins w:id="54" w:author="Michael C Frank" w:date="2014-04-25T13:36:00Z">
        <w:r w:rsidR="00E2717C" w:rsidRPr="00830AA4">
          <w:rPr>
            <w:rFonts w:ascii="Times" w:hAnsi="Times"/>
            <w:color w:val="000000"/>
            <w:rPrChange w:id="55" w:author="Michael C Frank" w:date="2014-04-25T13:39:00Z">
              <w:rPr>
                <w:color w:val="000000"/>
              </w:rPr>
            </w:rPrChange>
          </w:rPr>
          <w:t xml:space="preserve">language </w:t>
        </w:r>
      </w:ins>
      <w:ins w:id="56" w:author="Michael C Frank" w:date="2014-04-25T13:37:00Z">
        <w:r w:rsidR="00E2717C" w:rsidRPr="00830AA4">
          <w:rPr>
            <w:rFonts w:ascii="Times" w:hAnsi="Times"/>
            <w:color w:val="000000"/>
            <w:rPrChange w:id="57" w:author="Michael C Frank" w:date="2014-04-25T13:39:00Z">
              <w:rPr>
                <w:color w:val="000000"/>
              </w:rPr>
            </w:rPrChange>
          </w:rPr>
          <w:t>input</w:t>
        </w:r>
      </w:ins>
      <w:r w:rsidRPr="00830AA4">
        <w:rPr>
          <w:rFonts w:ascii="Times" w:hAnsi="Times"/>
          <w:color w:val="000000"/>
          <w:rPrChange w:id="58" w:author="Michael C Frank" w:date="2014-04-25T13:39:00Z">
            <w:rPr>
              <w:color w:val="000000"/>
            </w:rPr>
          </w:rPrChange>
        </w:rPr>
        <w:t xml:space="preserve">. </w:t>
      </w:r>
    </w:p>
    <w:p w14:paraId="15CB9AF8" w14:textId="77777777" w:rsidR="00D61AD0" w:rsidRDefault="00D61AD0" w:rsidP="00D61AD0">
      <w:pPr>
        <w:spacing w:after="0" w:line="240" w:lineRule="auto"/>
        <w:rPr>
          <w:ins w:id="59" w:author="Michael C Frank" w:date="2014-04-25T13:40:00Z"/>
          <w:rFonts w:ascii="Times" w:hAnsi="Times"/>
          <w:color w:val="000000"/>
        </w:rPr>
        <w:pPrChange w:id="60" w:author="Michael C Frank" w:date="2014-04-25T13:40:00Z">
          <w:pPr>
            <w:ind w:firstLine="720"/>
          </w:pPr>
        </w:pPrChange>
      </w:pPr>
    </w:p>
    <w:p w14:paraId="2D51F0D3" w14:textId="65325ADD" w:rsidR="009B7E2F" w:rsidRPr="00830AA4" w:rsidRDefault="00366D49" w:rsidP="00D61AD0">
      <w:pPr>
        <w:spacing w:after="0" w:line="240" w:lineRule="auto"/>
        <w:rPr>
          <w:rFonts w:ascii="Times" w:hAnsi="Times"/>
          <w:color w:val="000000"/>
          <w:rPrChange w:id="61" w:author="Michael C Frank" w:date="2014-04-25T13:39:00Z">
            <w:rPr>
              <w:color w:val="000000"/>
            </w:rPr>
          </w:rPrChange>
        </w:rPr>
        <w:pPrChange w:id="62" w:author="Michael C Frank" w:date="2014-04-25T13:40:00Z">
          <w:pPr>
            <w:ind w:firstLine="720"/>
          </w:pPr>
        </w:pPrChange>
      </w:pPr>
      <w:r w:rsidRPr="00830AA4">
        <w:rPr>
          <w:rFonts w:ascii="Times" w:hAnsi="Times"/>
          <w:color w:val="000000"/>
          <w:rPrChange w:id="63" w:author="Michael C Frank" w:date="2014-04-25T13:39:00Z">
            <w:rPr>
              <w:color w:val="000000"/>
            </w:rPr>
          </w:rPrChange>
        </w:rPr>
        <w:t xml:space="preserve">Across </w:t>
      </w:r>
      <w:del w:id="64" w:author="Michael C Frank" w:date="2014-04-25T13:37:00Z">
        <w:r w:rsidRPr="00830AA4" w:rsidDel="00E2717C">
          <w:rPr>
            <w:rFonts w:ascii="Times" w:hAnsi="Times"/>
            <w:color w:val="000000"/>
            <w:rPrChange w:id="65" w:author="Michael C Frank" w:date="2014-04-25T13:39:00Z">
              <w:rPr>
                <w:color w:val="000000"/>
              </w:rPr>
            </w:rPrChange>
          </w:rPr>
          <w:delText>a number of problems in</w:delText>
        </w:r>
      </w:del>
      <w:ins w:id="66" w:author="Michael C Frank" w:date="2014-04-25T13:37:00Z">
        <w:r w:rsidR="00E2717C" w:rsidRPr="00830AA4">
          <w:rPr>
            <w:rFonts w:ascii="Times" w:hAnsi="Times"/>
            <w:color w:val="000000"/>
            <w:rPrChange w:id="67" w:author="Michael C Frank" w:date="2014-04-25T13:39:00Z">
              <w:rPr>
                <w:color w:val="000000"/>
              </w:rPr>
            </w:rPrChange>
          </w:rPr>
          <w:t>the broader field of</w:t>
        </w:r>
      </w:ins>
      <w:r w:rsidRPr="00830AA4">
        <w:rPr>
          <w:rFonts w:ascii="Times" w:hAnsi="Times"/>
          <w:color w:val="000000"/>
          <w:rPrChange w:id="68" w:author="Michael C Frank" w:date="2014-04-25T13:39:00Z">
            <w:rPr>
              <w:color w:val="000000"/>
            </w:rPr>
          </w:rPrChange>
        </w:rPr>
        <w:t xml:space="preserve"> language acquisition, there is significant debate about the </w:t>
      </w:r>
      <w:r w:rsidR="00BA3CFF" w:rsidRPr="00830AA4">
        <w:rPr>
          <w:rFonts w:ascii="Times" w:hAnsi="Times"/>
          <w:color w:val="000000"/>
          <w:rPrChange w:id="69" w:author="Michael C Frank" w:date="2014-04-25T13:39:00Z">
            <w:rPr>
              <w:color w:val="000000"/>
            </w:rPr>
          </w:rPrChange>
        </w:rPr>
        <w:t xml:space="preserve">processes humans use to learn from the statistics of their language environments. </w:t>
      </w:r>
      <w:r w:rsidRPr="00830AA4">
        <w:rPr>
          <w:rFonts w:ascii="Times" w:hAnsi="Times"/>
          <w:color w:val="000000"/>
          <w:rPrChange w:id="70" w:author="Michael C Frank" w:date="2014-04-25T13:39:00Z">
            <w:rPr>
              <w:color w:val="000000"/>
            </w:rPr>
          </w:rPrChange>
        </w:rPr>
        <w:t>We focus on one sub-problem</w:t>
      </w:r>
      <w:del w:id="71" w:author="Michael C Frank" w:date="2014-04-25T13:37:00Z">
        <w:r w:rsidRPr="00830AA4" w:rsidDel="00E2717C">
          <w:rPr>
            <w:rFonts w:ascii="Times" w:hAnsi="Times"/>
            <w:color w:val="000000"/>
            <w:rPrChange w:id="72" w:author="Michael C Frank" w:date="2014-04-25T13:39:00Z">
              <w:rPr>
                <w:color w:val="000000"/>
              </w:rPr>
            </w:rPrChange>
          </w:rPr>
          <w:delText>--</w:delText>
        </w:r>
      </w:del>
      <w:ins w:id="73" w:author="Michael C Frank" w:date="2014-04-25T13:37:00Z">
        <w:r w:rsidR="00E2717C" w:rsidRPr="00830AA4">
          <w:rPr>
            <w:rFonts w:ascii="Times" w:hAnsi="Times"/>
            <w:color w:val="000000"/>
            <w:rPrChange w:id="74" w:author="Michael C Frank" w:date="2014-04-25T13:39:00Z">
              <w:rPr>
                <w:color w:val="000000"/>
              </w:rPr>
            </w:rPrChange>
          </w:rPr>
          <w:t>—</w:t>
        </w:r>
      </w:ins>
      <w:del w:id="75" w:author="Michael C Frank" w:date="2014-04-25T13:37:00Z">
        <w:r w:rsidRPr="00830AA4" w:rsidDel="00E2717C">
          <w:rPr>
            <w:rFonts w:ascii="Times" w:hAnsi="Times"/>
            <w:color w:val="000000"/>
            <w:rPrChange w:id="76" w:author="Michael C Frank" w:date="2014-04-25T13:39:00Z">
              <w:rPr>
                <w:color w:val="000000"/>
              </w:rPr>
            </w:rPrChange>
          </w:rPr>
          <w:delText>-</w:delText>
        </w:r>
      </w:del>
      <w:r w:rsidRPr="00830AA4">
        <w:rPr>
          <w:rFonts w:ascii="Times" w:hAnsi="Times"/>
          <w:color w:val="000000"/>
          <w:rPrChange w:id="77" w:author="Michael C Frank" w:date="2014-04-25T13:39:00Z">
            <w:rPr>
              <w:color w:val="000000"/>
            </w:rPr>
          </w:rPrChange>
        </w:rPr>
        <w:t>learning the meanings of concrete nouns</w:t>
      </w:r>
      <w:del w:id="78" w:author="Michael C Frank" w:date="2014-04-25T13:37:00Z">
        <w:r w:rsidRPr="00830AA4" w:rsidDel="00E2717C">
          <w:rPr>
            <w:rFonts w:ascii="Times" w:hAnsi="Times"/>
            <w:color w:val="000000"/>
            <w:rPrChange w:id="79" w:author="Michael C Frank" w:date="2014-04-25T13:39:00Z">
              <w:rPr>
                <w:color w:val="000000"/>
              </w:rPr>
            </w:rPrChange>
          </w:rPr>
          <w:delText>--</w:delText>
        </w:r>
      </w:del>
      <w:ins w:id="80" w:author="Michael C Frank" w:date="2014-04-25T13:37:00Z">
        <w:r w:rsidR="00E2717C" w:rsidRPr="00830AA4">
          <w:rPr>
            <w:rFonts w:ascii="Times" w:hAnsi="Times"/>
            <w:color w:val="000000"/>
            <w:rPrChange w:id="81" w:author="Michael C Frank" w:date="2014-04-25T13:39:00Z">
              <w:rPr>
                <w:color w:val="000000"/>
              </w:rPr>
            </w:rPrChange>
          </w:rPr>
          <w:t>—</w:t>
        </w:r>
      </w:ins>
      <w:del w:id="82" w:author="Michael C Frank" w:date="2014-04-25T13:37:00Z">
        <w:r w:rsidRPr="00830AA4" w:rsidDel="00E2717C">
          <w:rPr>
            <w:rFonts w:ascii="Times" w:hAnsi="Times"/>
            <w:color w:val="000000"/>
            <w:rPrChange w:id="83" w:author="Michael C Frank" w:date="2014-04-25T13:39:00Z">
              <w:rPr>
                <w:color w:val="000000"/>
              </w:rPr>
            </w:rPrChange>
          </w:rPr>
          <w:delText>-</w:delText>
        </w:r>
      </w:del>
      <w:r w:rsidRPr="00830AA4">
        <w:rPr>
          <w:rFonts w:ascii="Times" w:hAnsi="Times"/>
          <w:color w:val="000000"/>
          <w:rPrChange w:id="84" w:author="Michael C Frank" w:date="2014-04-25T13:39:00Z">
            <w:rPr>
              <w:color w:val="000000"/>
            </w:rPr>
          </w:rPrChange>
        </w:rPr>
        <w:t xml:space="preserve">to show that these debates </w:t>
      </w:r>
      <w:r w:rsidR="00921754" w:rsidRPr="00830AA4">
        <w:rPr>
          <w:rFonts w:ascii="Times" w:hAnsi="Times"/>
          <w:color w:val="000000"/>
          <w:rPrChange w:id="85" w:author="Michael C Frank" w:date="2014-04-25T13:39:00Z">
            <w:rPr>
              <w:color w:val="000000"/>
            </w:rPr>
          </w:rPrChange>
        </w:rPr>
        <w:t xml:space="preserve">are </w:t>
      </w:r>
      <w:r w:rsidR="000C4858" w:rsidRPr="00830AA4">
        <w:rPr>
          <w:rFonts w:ascii="Times" w:hAnsi="Times"/>
          <w:color w:val="000000"/>
          <w:rPrChange w:id="86" w:author="Michael C Frank" w:date="2014-04-25T13:39:00Z">
            <w:rPr>
              <w:color w:val="000000"/>
            </w:rPr>
          </w:rPrChange>
        </w:rPr>
        <w:t xml:space="preserve">likely </w:t>
      </w:r>
      <w:r w:rsidR="00921754" w:rsidRPr="00830AA4">
        <w:rPr>
          <w:rFonts w:ascii="Times" w:hAnsi="Times"/>
          <w:color w:val="000000"/>
          <w:rPrChange w:id="87" w:author="Michael C Frank" w:date="2014-04-25T13:39:00Z">
            <w:rPr>
              <w:color w:val="000000"/>
            </w:rPr>
          </w:rPrChange>
        </w:rPr>
        <w:t>ill</w:t>
      </w:r>
      <w:r w:rsidR="000C4858" w:rsidRPr="00830AA4">
        <w:rPr>
          <w:rFonts w:ascii="Times" w:hAnsi="Times"/>
          <w:color w:val="000000"/>
          <w:rPrChange w:id="88" w:author="Michael C Frank" w:date="2014-04-25T13:39:00Z">
            <w:rPr>
              <w:color w:val="000000"/>
            </w:rPr>
          </w:rPrChange>
        </w:rPr>
        <w:t>-posed</w:t>
      </w:r>
      <w:r w:rsidRPr="00830AA4">
        <w:rPr>
          <w:rFonts w:ascii="Times" w:hAnsi="Times"/>
          <w:color w:val="000000"/>
          <w:rPrChange w:id="89" w:author="Michael C Frank" w:date="2014-04-25T13:39:00Z">
            <w:rPr>
              <w:color w:val="000000"/>
            </w:rPr>
          </w:rPrChange>
        </w:rPr>
        <w:t xml:space="preserve">. We </w:t>
      </w:r>
      <w:r w:rsidR="000C4858" w:rsidRPr="00830AA4">
        <w:rPr>
          <w:rFonts w:ascii="Times" w:hAnsi="Times"/>
          <w:color w:val="000000"/>
          <w:rPrChange w:id="90" w:author="Michael C Frank" w:date="2014-04-25T13:39:00Z">
            <w:rPr>
              <w:color w:val="000000"/>
            </w:rPr>
          </w:rPrChange>
        </w:rPr>
        <w:t>present a unify</w:t>
      </w:r>
      <w:ins w:id="91" w:author="Michael C Frank" w:date="2014-04-25T13:37:00Z">
        <w:r w:rsidR="00E2717C" w:rsidRPr="00830AA4">
          <w:rPr>
            <w:rFonts w:ascii="Times" w:hAnsi="Times"/>
            <w:color w:val="000000"/>
            <w:rPrChange w:id="92" w:author="Michael C Frank" w:date="2014-04-25T13:39:00Z">
              <w:rPr>
                <w:color w:val="000000"/>
              </w:rPr>
            </w:rPrChange>
          </w:rPr>
          <w:t>ing</w:t>
        </w:r>
      </w:ins>
      <w:r w:rsidR="000C4858" w:rsidRPr="00830AA4">
        <w:rPr>
          <w:rFonts w:ascii="Times" w:hAnsi="Times"/>
          <w:color w:val="000000"/>
          <w:rPrChange w:id="93" w:author="Michael C Frank" w:date="2014-04-25T13:39:00Z">
            <w:rPr>
              <w:color w:val="000000"/>
            </w:rPr>
          </w:rPrChange>
        </w:rPr>
        <w:t xml:space="preserve"> framework that accounts for </w:t>
      </w:r>
      <w:del w:id="94" w:author="Michael C Frank" w:date="2014-04-25T13:37:00Z">
        <w:r w:rsidR="000C4858" w:rsidRPr="00830AA4" w:rsidDel="00E2717C">
          <w:rPr>
            <w:rFonts w:ascii="Times" w:hAnsi="Times"/>
            <w:color w:val="000000"/>
            <w:rPrChange w:id="95" w:author="Michael C Frank" w:date="2014-04-25T13:39:00Z">
              <w:rPr>
                <w:color w:val="000000"/>
              </w:rPr>
            </w:rPrChange>
          </w:rPr>
          <w:delText xml:space="preserve">previously-contentious </w:delText>
        </w:r>
      </w:del>
      <w:ins w:id="96" w:author="Michael C Frank" w:date="2014-04-25T13:37:00Z">
        <w:r w:rsidR="00E2717C" w:rsidRPr="00830AA4">
          <w:rPr>
            <w:rFonts w:ascii="Times" w:hAnsi="Times"/>
            <w:color w:val="000000"/>
            <w:rPrChange w:id="97" w:author="Michael C Frank" w:date="2014-04-25T13:39:00Z">
              <w:rPr>
                <w:color w:val="000000"/>
              </w:rPr>
            </w:rPrChange>
          </w:rPr>
          <w:t xml:space="preserve">previous </w:t>
        </w:r>
      </w:ins>
      <w:r w:rsidR="000C4858" w:rsidRPr="00830AA4">
        <w:rPr>
          <w:rFonts w:ascii="Times" w:hAnsi="Times"/>
          <w:color w:val="000000"/>
          <w:rPrChange w:id="98" w:author="Michael C Frank" w:date="2014-04-25T13:39:00Z">
            <w:rPr>
              <w:color w:val="000000"/>
            </w:rPr>
          </w:rPrChange>
        </w:rPr>
        <w:t xml:space="preserve">data and also makes near-perfect quantitative predictions about a large </w:t>
      </w:r>
      <w:del w:id="99" w:author="Michael C Frank" w:date="2014-04-25T13:38:00Z">
        <w:r w:rsidR="000C4858" w:rsidRPr="00830AA4" w:rsidDel="00E2717C">
          <w:rPr>
            <w:rFonts w:ascii="Times" w:hAnsi="Times"/>
            <w:color w:val="000000"/>
            <w:rPrChange w:id="100" w:author="Michael C Frank" w:date="2014-04-25T13:39:00Z">
              <w:rPr>
                <w:color w:val="000000"/>
              </w:rPr>
            </w:rPrChange>
          </w:rPr>
          <w:delText xml:space="preserve">set of </w:delText>
        </w:r>
      </w:del>
      <w:r w:rsidR="000C4858" w:rsidRPr="00830AA4">
        <w:rPr>
          <w:rFonts w:ascii="Times" w:hAnsi="Times"/>
          <w:color w:val="000000"/>
          <w:rPrChange w:id="101" w:author="Michael C Frank" w:date="2014-04-25T13:39:00Z">
            <w:rPr>
              <w:color w:val="000000"/>
            </w:rPr>
          </w:rPrChange>
        </w:rPr>
        <w:t>novel data</w:t>
      </w:r>
      <w:ins w:id="102" w:author="Michael C Frank" w:date="2014-04-25T13:38:00Z">
        <w:r w:rsidR="00E2717C" w:rsidRPr="00830AA4">
          <w:rPr>
            <w:rFonts w:ascii="Times" w:hAnsi="Times"/>
            <w:color w:val="000000"/>
            <w:rPrChange w:id="103" w:author="Michael C Frank" w:date="2014-04-25T13:39:00Z">
              <w:rPr>
                <w:color w:val="000000"/>
              </w:rPr>
            </w:rPrChange>
          </w:rPr>
          <w:t>set</w:t>
        </w:r>
      </w:ins>
      <w:r w:rsidR="000C4858" w:rsidRPr="00830AA4">
        <w:rPr>
          <w:rFonts w:ascii="Times" w:hAnsi="Times"/>
          <w:color w:val="000000"/>
          <w:rPrChange w:id="104" w:author="Michael C Frank" w:date="2014-04-25T13:39:00Z">
            <w:rPr>
              <w:color w:val="000000"/>
            </w:rPr>
          </w:rPrChange>
        </w:rPr>
        <w:t xml:space="preserve"> </w:t>
      </w:r>
      <w:ins w:id="105" w:author="Michael C Frank" w:date="2014-04-25T13:38:00Z">
        <w:r w:rsidR="00E2717C" w:rsidRPr="00830AA4">
          <w:rPr>
            <w:rFonts w:ascii="Times" w:hAnsi="Times"/>
            <w:color w:val="000000"/>
            <w:rPrChange w:id="106" w:author="Michael C Frank" w:date="2014-04-25T13:39:00Z">
              <w:rPr>
                <w:color w:val="000000"/>
              </w:rPr>
            </w:rPrChange>
          </w:rPr>
          <w:t>that we present in the paper</w:t>
        </w:r>
      </w:ins>
      <w:del w:id="107" w:author="Michael C Frank" w:date="2014-04-25T13:38:00Z">
        <w:r w:rsidR="000C4858" w:rsidRPr="00830AA4" w:rsidDel="00E2717C">
          <w:rPr>
            <w:rFonts w:ascii="Times" w:hAnsi="Times"/>
            <w:color w:val="000000"/>
            <w:rPrChange w:id="108" w:author="Michael C Frank" w:date="2014-04-25T13:39:00Z">
              <w:rPr>
                <w:color w:val="000000"/>
              </w:rPr>
            </w:rPrChange>
          </w:rPr>
          <w:delText>presented here</w:delText>
        </w:r>
      </w:del>
      <w:r w:rsidR="000C4858" w:rsidRPr="00830AA4">
        <w:rPr>
          <w:rFonts w:ascii="Times" w:hAnsi="Times"/>
          <w:color w:val="000000"/>
          <w:rPrChange w:id="109" w:author="Michael C Frank" w:date="2014-04-25T13:39:00Z">
            <w:rPr>
              <w:color w:val="000000"/>
            </w:rPr>
          </w:rPrChange>
        </w:rPr>
        <w:t>.</w:t>
      </w:r>
    </w:p>
    <w:p w14:paraId="3F04D125" w14:textId="77777777" w:rsidR="00D61AD0" w:rsidRDefault="00D61AD0" w:rsidP="00D61AD0">
      <w:pPr>
        <w:spacing w:after="0" w:line="240" w:lineRule="auto"/>
        <w:rPr>
          <w:ins w:id="110" w:author="Michael C Frank" w:date="2014-04-25T13:40:00Z"/>
          <w:rFonts w:ascii="Times" w:hAnsi="Times"/>
          <w:color w:val="000000"/>
        </w:rPr>
        <w:pPrChange w:id="111" w:author="Michael C Frank" w:date="2014-04-25T13:40:00Z">
          <w:pPr/>
        </w:pPrChange>
      </w:pPr>
    </w:p>
    <w:p w14:paraId="61FC9D7B" w14:textId="18101296" w:rsidR="00AF1C62" w:rsidRPr="00830AA4" w:rsidRDefault="00B47B21" w:rsidP="00D61AD0">
      <w:pPr>
        <w:spacing w:after="0" w:line="240" w:lineRule="auto"/>
        <w:rPr>
          <w:rFonts w:ascii="Times" w:hAnsi="Times"/>
          <w:color w:val="000000"/>
          <w:rPrChange w:id="112" w:author="Michael C Frank" w:date="2014-04-25T13:39:00Z">
            <w:rPr>
              <w:color w:val="000000"/>
            </w:rPr>
          </w:rPrChange>
        </w:rPr>
        <w:pPrChange w:id="113" w:author="Michael C Frank" w:date="2014-04-25T13:40:00Z">
          <w:pPr/>
        </w:pPrChange>
      </w:pPr>
      <w:r w:rsidRPr="00830AA4">
        <w:rPr>
          <w:rFonts w:ascii="Times" w:hAnsi="Times"/>
          <w:color w:val="000000"/>
          <w:rPrChange w:id="114" w:author="Michael C Frank" w:date="2014-04-25T13:39:00Z">
            <w:rPr>
              <w:color w:val="000000"/>
            </w:rPr>
          </w:rPrChange>
        </w:rPr>
        <w:t>We would like to suggest Richard Shiffrin, Richard Aslin, and John Anderson as potential editors for this paper. Professors Shiffrin and Anderson are both experts in the analysis of human memory as well as the kinds of computational models we present here. Professor Aslin is an expert in the domain of early language learning and thus well-positioned to determine the value of the contribution</w:t>
      </w:r>
      <w:ins w:id="115" w:author="Michael C Frank" w:date="2014-04-25T13:38:00Z">
        <w:r w:rsidR="00E2717C" w:rsidRPr="00830AA4">
          <w:rPr>
            <w:rFonts w:ascii="Times" w:hAnsi="Times"/>
            <w:color w:val="000000"/>
            <w:rPrChange w:id="116" w:author="Michael C Frank" w:date="2014-04-25T13:39:00Z">
              <w:rPr>
                <w:color w:val="000000"/>
              </w:rPr>
            </w:rPrChange>
          </w:rPr>
          <w:t>s in the current work</w:t>
        </w:r>
      </w:ins>
      <w:del w:id="117" w:author="Michael C Frank" w:date="2014-04-25T13:38:00Z">
        <w:r w:rsidRPr="00830AA4" w:rsidDel="00E2717C">
          <w:rPr>
            <w:rFonts w:ascii="Times" w:hAnsi="Times"/>
            <w:color w:val="000000"/>
            <w:rPrChange w:id="118" w:author="Michael C Frank" w:date="2014-04-25T13:39:00Z">
              <w:rPr>
                <w:color w:val="000000"/>
              </w:rPr>
            </w:rPrChange>
          </w:rPr>
          <w:delText xml:space="preserve"> presented her</w:delText>
        </w:r>
      </w:del>
      <w:r w:rsidRPr="00830AA4">
        <w:rPr>
          <w:rFonts w:ascii="Times" w:hAnsi="Times"/>
          <w:color w:val="000000"/>
          <w:rPrChange w:id="119" w:author="Michael C Frank" w:date="2014-04-25T13:39:00Z">
            <w:rPr>
              <w:color w:val="000000"/>
            </w:rPr>
          </w:rPrChange>
        </w:rPr>
        <w:t>.</w:t>
      </w:r>
    </w:p>
    <w:p w14:paraId="36D842FF" w14:textId="77777777" w:rsidR="00D61AD0" w:rsidRDefault="00D61AD0" w:rsidP="00D61AD0">
      <w:pPr>
        <w:spacing w:after="0" w:line="240" w:lineRule="auto"/>
        <w:rPr>
          <w:ins w:id="120" w:author="Michael C Frank" w:date="2014-04-25T13:40:00Z"/>
          <w:rFonts w:ascii="Times" w:hAnsi="Times"/>
          <w:color w:val="000000"/>
        </w:rPr>
        <w:pPrChange w:id="121" w:author="Michael C Frank" w:date="2014-04-25T13:40:00Z">
          <w:pPr/>
        </w:pPrChange>
      </w:pPr>
    </w:p>
    <w:p w14:paraId="3B909370" w14:textId="7BF517A6" w:rsidR="00366D49" w:rsidRPr="00830AA4" w:rsidDel="00E2717C" w:rsidRDefault="00431CF4" w:rsidP="00D61AD0">
      <w:pPr>
        <w:spacing w:after="0" w:line="240" w:lineRule="auto"/>
        <w:rPr>
          <w:del w:id="122" w:author="Michael C Frank" w:date="2014-04-25T13:37:00Z"/>
          <w:rFonts w:ascii="Times" w:hAnsi="Times"/>
          <w:color w:val="000000"/>
          <w:rPrChange w:id="123" w:author="Michael C Frank" w:date="2014-04-25T13:39:00Z">
            <w:rPr>
              <w:del w:id="124" w:author="Michael C Frank" w:date="2014-04-25T13:37:00Z"/>
              <w:color w:val="000000"/>
            </w:rPr>
          </w:rPrChange>
        </w:rPr>
        <w:pPrChange w:id="125" w:author="Michael C Frank" w:date="2014-04-25T13:40:00Z">
          <w:pPr/>
        </w:pPrChange>
      </w:pPr>
      <w:r w:rsidRPr="00830AA4">
        <w:rPr>
          <w:rFonts w:ascii="Times" w:hAnsi="Times"/>
          <w:color w:val="000000"/>
          <w:rPrChange w:id="126" w:author="Michael C Frank" w:date="2014-04-25T13:39:00Z">
            <w:rPr>
              <w:color w:val="000000"/>
            </w:rPr>
          </w:rPrChange>
        </w:rPr>
        <w:t>We also plan to release all materials, data, and code for the model presented in this paper.</w:t>
      </w:r>
      <w:r w:rsidR="00AF1C62" w:rsidRPr="00830AA4">
        <w:rPr>
          <w:rFonts w:ascii="Times" w:hAnsi="Times"/>
          <w:color w:val="000000"/>
          <w:rPrChange w:id="127" w:author="Michael C Frank" w:date="2014-04-25T13:39:00Z">
            <w:rPr>
              <w:color w:val="000000"/>
            </w:rPr>
          </w:rPrChange>
        </w:rPr>
        <w:t xml:space="preserve"> </w:t>
      </w:r>
      <w:ins w:id="128" w:author="Michael C Frank" w:date="2014-04-25T13:37:00Z">
        <w:r w:rsidR="00E2717C" w:rsidRPr="00830AA4">
          <w:rPr>
            <w:rFonts w:ascii="Times" w:hAnsi="Times"/>
            <w:color w:val="000000"/>
            <w:rPrChange w:id="129" w:author="Michael C Frank" w:date="2014-04-25T13:39:00Z">
              <w:rPr>
                <w:color w:val="000000"/>
              </w:rPr>
            </w:rPrChange>
          </w:rPr>
          <w:t xml:space="preserve"> </w:t>
        </w:r>
      </w:ins>
    </w:p>
    <w:p w14:paraId="04994840" w14:textId="6CE59C31" w:rsidR="00E2717C" w:rsidRDefault="00D61AD0" w:rsidP="00D61AD0">
      <w:pPr>
        <w:spacing w:after="0" w:line="240" w:lineRule="auto"/>
        <w:rPr>
          <w:ins w:id="130" w:author="Michael C Frank" w:date="2014-04-25T13:40:00Z"/>
          <w:rFonts w:ascii="Times" w:hAnsi="Times"/>
          <w:color w:val="000000"/>
        </w:rPr>
        <w:pPrChange w:id="131" w:author="Michael C Frank" w:date="2014-04-25T13:40:00Z">
          <w:pPr/>
        </w:pPrChange>
      </w:pPr>
      <w:ins w:id="132" w:author="Michael C Frank" w:date="2014-04-25T13:40:00Z">
        <w:r>
          <w:rPr>
            <w:rFonts w:ascii="Times" w:hAnsi="Times"/>
            <w:color w:val="000000"/>
          </w:rPr>
          <w:t xml:space="preserve">We have provided a link </w:t>
        </w:r>
      </w:ins>
      <w:ins w:id="133" w:author="Michael C Frank" w:date="2014-04-25T13:41:00Z">
        <w:r>
          <w:rPr>
            <w:rFonts w:ascii="Times" w:hAnsi="Times"/>
            <w:color w:val="000000"/>
          </w:rPr>
          <w:t xml:space="preserve">in the manuscript </w:t>
        </w:r>
      </w:ins>
      <w:ins w:id="134" w:author="Michael C Frank" w:date="2014-04-25T13:40:00Z">
        <w:r>
          <w:rPr>
            <w:rFonts w:ascii="Times" w:hAnsi="Times"/>
            <w:color w:val="000000"/>
          </w:rPr>
          <w:t>to an online repository containing code and data from the analyses we report, but we are open to other data archiving solutions as well.</w:t>
        </w:r>
      </w:ins>
    </w:p>
    <w:p w14:paraId="5DD07526" w14:textId="77777777" w:rsidR="00D61AD0" w:rsidRPr="00830AA4" w:rsidRDefault="00D61AD0" w:rsidP="00D61AD0">
      <w:pPr>
        <w:spacing w:after="0" w:line="240" w:lineRule="auto"/>
        <w:rPr>
          <w:ins w:id="135" w:author="Michael C Frank" w:date="2014-04-25T13:37:00Z"/>
          <w:rFonts w:ascii="Times" w:hAnsi="Times"/>
          <w:color w:val="000000"/>
          <w:rPrChange w:id="136" w:author="Michael C Frank" w:date="2014-04-25T13:39:00Z">
            <w:rPr>
              <w:ins w:id="137" w:author="Michael C Frank" w:date="2014-04-25T13:37:00Z"/>
              <w:color w:val="000000"/>
            </w:rPr>
          </w:rPrChange>
        </w:rPr>
        <w:pPrChange w:id="138" w:author="Michael C Frank" w:date="2014-04-25T13:40:00Z">
          <w:pPr/>
        </w:pPrChange>
      </w:pPr>
    </w:p>
    <w:p w14:paraId="3474FFC9" w14:textId="77777777" w:rsidR="00A95B6D" w:rsidRPr="00830AA4" w:rsidDel="00E2717C" w:rsidRDefault="00A95B6D" w:rsidP="00D61AD0">
      <w:pPr>
        <w:spacing w:after="0" w:line="240" w:lineRule="auto"/>
        <w:rPr>
          <w:del w:id="139" w:author="Michael C Frank" w:date="2014-04-25T13:39:00Z"/>
          <w:rFonts w:ascii="Times" w:hAnsi="Times"/>
          <w:color w:val="000000"/>
          <w:rPrChange w:id="140" w:author="Michael C Frank" w:date="2014-04-25T13:39:00Z">
            <w:rPr>
              <w:del w:id="141" w:author="Michael C Frank" w:date="2014-04-25T13:39:00Z"/>
              <w:color w:val="000000"/>
            </w:rPr>
          </w:rPrChange>
        </w:rPr>
        <w:pPrChange w:id="142" w:author="Michael C Frank" w:date="2014-04-25T13:40:00Z">
          <w:pPr/>
        </w:pPrChange>
      </w:pPr>
      <w:r w:rsidRPr="00830AA4">
        <w:rPr>
          <w:rFonts w:ascii="Times" w:hAnsi="Times"/>
          <w:color w:val="000000"/>
          <w:rPrChange w:id="143" w:author="Michael C Frank" w:date="2014-04-25T13:39:00Z">
            <w:rPr>
              <w:color w:val="000000"/>
            </w:rPr>
          </w:rPrChange>
        </w:rPr>
        <w:t>Thank you very much for your consideration,</w:t>
      </w:r>
    </w:p>
    <w:p w14:paraId="44E9A32A" w14:textId="77777777" w:rsidR="00E2717C" w:rsidRPr="00830AA4" w:rsidRDefault="00E2717C" w:rsidP="00D61AD0">
      <w:pPr>
        <w:spacing w:after="0" w:line="240" w:lineRule="auto"/>
        <w:contextualSpacing/>
        <w:rPr>
          <w:ins w:id="144" w:author="Michael C Frank" w:date="2014-04-25T13:37:00Z"/>
          <w:rFonts w:ascii="Times" w:hAnsi="Times"/>
          <w:color w:val="000000"/>
          <w:rPrChange w:id="145" w:author="Michael C Frank" w:date="2014-04-25T13:39:00Z">
            <w:rPr>
              <w:ins w:id="146" w:author="Michael C Frank" w:date="2014-04-25T13:37:00Z"/>
              <w:color w:val="000000"/>
            </w:rPr>
          </w:rPrChange>
        </w:rPr>
        <w:pPrChange w:id="147" w:author="Michael C Frank" w:date="2014-04-25T13:40:00Z">
          <w:pPr>
            <w:contextualSpacing/>
          </w:pPr>
        </w:pPrChange>
      </w:pPr>
    </w:p>
    <w:p w14:paraId="0FB2B806" w14:textId="77777777" w:rsidR="00D61AD0" w:rsidRDefault="00D61AD0" w:rsidP="00D61AD0">
      <w:pPr>
        <w:spacing w:after="0" w:line="240" w:lineRule="auto"/>
        <w:contextualSpacing/>
        <w:rPr>
          <w:ins w:id="148" w:author="Michael C Frank" w:date="2014-04-25T13:40:00Z"/>
          <w:rFonts w:ascii="Times" w:hAnsi="Times"/>
          <w:color w:val="000000"/>
        </w:rPr>
        <w:pPrChange w:id="149" w:author="Michael C Frank" w:date="2014-04-25T13:40:00Z">
          <w:pPr>
            <w:contextualSpacing/>
          </w:pPr>
        </w:pPrChange>
      </w:pPr>
    </w:p>
    <w:p w14:paraId="0785A288" w14:textId="77777777" w:rsidR="00A95B6D" w:rsidRDefault="00A95B6D" w:rsidP="00D61AD0">
      <w:pPr>
        <w:spacing w:after="0" w:line="240" w:lineRule="auto"/>
        <w:contextualSpacing/>
        <w:rPr>
          <w:ins w:id="150" w:author="Michael C Frank" w:date="2014-04-25T13:41:00Z"/>
          <w:rFonts w:ascii="Times" w:hAnsi="Times"/>
          <w:color w:val="000000"/>
        </w:rPr>
        <w:pPrChange w:id="151" w:author="Michael C Frank" w:date="2014-04-25T13:40:00Z">
          <w:pPr>
            <w:contextualSpacing/>
          </w:pPr>
        </w:pPrChange>
      </w:pPr>
      <w:r w:rsidRPr="00830AA4">
        <w:rPr>
          <w:rFonts w:ascii="Times" w:hAnsi="Times"/>
          <w:color w:val="000000"/>
          <w:rPrChange w:id="152" w:author="Michael C Frank" w:date="2014-04-25T13:39:00Z">
            <w:rPr>
              <w:color w:val="000000"/>
            </w:rPr>
          </w:rPrChange>
        </w:rPr>
        <w:t>Daniel Yurovsky</w:t>
      </w:r>
      <w:r w:rsidR="00A909C6" w:rsidRPr="00830AA4">
        <w:rPr>
          <w:rFonts w:ascii="Times" w:hAnsi="Times"/>
          <w:color w:val="000000"/>
          <w:rPrChange w:id="153" w:author="Michael C Frank" w:date="2014-04-25T13:39:00Z">
            <w:rPr>
              <w:color w:val="000000"/>
            </w:rPr>
          </w:rPrChange>
        </w:rPr>
        <w:t xml:space="preserve"> and</w:t>
      </w:r>
      <w:r w:rsidR="009B7E2F" w:rsidRPr="00830AA4">
        <w:rPr>
          <w:rFonts w:ascii="Times" w:hAnsi="Times"/>
          <w:color w:val="000000"/>
          <w:rPrChange w:id="154" w:author="Michael C Frank" w:date="2014-04-25T13:39:00Z">
            <w:rPr>
              <w:color w:val="000000"/>
            </w:rPr>
          </w:rPrChange>
        </w:rPr>
        <w:t xml:space="preserve"> </w:t>
      </w:r>
      <w:r w:rsidR="00A909C6" w:rsidRPr="00830AA4">
        <w:rPr>
          <w:rFonts w:ascii="Times" w:hAnsi="Times"/>
          <w:color w:val="000000"/>
          <w:rPrChange w:id="155" w:author="Michael C Frank" w:date="2014-04-25T13:39:00Z">
            <w:rPr>
              <w:color w:val="000000"/>
            </w:rPr>
          </w:rPrChange>
        </w:rPr>
        <w:t>Michael C. Frank</w:t>
      </w:r>
    </w:p>
    <w:p w14:paraId="460B089A" w14:textId="3055C5FA" w:rsidR="006D5F3C" w:rsidRPr="00830AA4" w:rsidRDefault="006D5F3C" w:rsidP="00D61AD0">
      <w:pPr>
        <w:spacing w:after="0" w:line="240" w:lineRule="auto"/>
        <w:contextualSpacing/>
        <w:rPr>
          <w:rFonts w:ascii="Times" w:hAnsi="Times"/>
          <w:color w:val="000000"/>
          <w:rPrChange w:id="156" w:author="Michael C Frank" w:date="2014-04-25T13:39:00Z">
            <w:rPr>
              <w:color w:val="000000"/>
            </w:rPr>
          </w:rPrChange>
        </w:rPr>
        <w:pPrChange w:id="157" w:author="Michael C Frank" w:date="2014-04-25T13:40:00Z">
          <w:pPr>
            <w:contextualSpacing/>
          </w:pPr>
        </w:pPrChange>
      </w:pPr>
      <w:ins w:id="158" w:author="Michael C Frank" w:date="2014-04-25T13:41:00Z">
        <w:r>
          <w:rPr>
            <w:rFonts w:ascii="Times" w:hAnsi="Times"/>
            <w:color w:val="000000"/>
          </w:rPr>
          <w:t>Stanford University</w:t>
        </w:r>
      </w:ins>
      <w:bookmarkStart w:id="159" w:name="_GoBack"/>
      <w:bookmarkEnd w:id="159"/>
    </w:p>
    <w:sectPr w:rsidR="006D5F3C" w:rsidRPr="0083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98"/>
    <w:rsid w:val="000C4858"/>
    <w:rsid w:val="0014760C"/>
    <w:rsid w:val="001D4245"/>
    <w:rsid w:val="00226131"/>
    <w:rsid w:val="002523D2"/>
    <w:rsid w:val="00366D49"/>
    <w:rsid w:val="003978F2"/>
    <w:rsid w:val="003D400D"/>
    <w:rsid w:val="00431CF4"/>
    <w:rsid w:val="00444CE1"/>
    <w:rsid w:val="004C5EE0"/>
    <w:rsid w:val="005B5298"/>
    <w:rsid w:val="006114BF"/>
    <w:rsid w:val="006D5F3C"/>
    <w:rsid w:val="00757719"/>
    <w:rsid w:val="007C343F"/>
    <w:rsid w:val="00830AA4"/>
    <w:rsid w:val="008E6E5F"/>
    <w:rsid w:val="008F5CBA"/>
    <w:rsid w:val="009006DD"/>
    <w:rsid w:val="00921754"/>
    <w:rsid w:val="00997BF7"/>
    <w:rsid w:val="009A4350"/>
    <w:rsid w:val="009B28E8"/>
    <w:rsid w:val="009B7E2F"/>
    <w:rsid w:val="00A909C6"/>
    <w:rsid w:val="00A95B6D"/>
    <w:rsid w:val="00AD2EED"/>
    <w:rsid w:val="00AF1C62"/>
    <w:rsid w:val="00B47B21"/>
    <w:rsid w:val="00BA3CFF"/>
    <w:rsid w:val="00BA57B2"/>
    <w:rsid w:val="00BD6287"/>
    <w:rsid w:val="00BD7609"/>
    <w:rsid w:val="00CC2A45"/>
    <w:rsid w:val="00CC639C"/>
    <w:rsid w:val="00CE7065"/>
    <w:rsid w:val="00D61AD0"/>
    <w:rsid w:val="00DB12E4"/>
    <w:rsid w:val="00DD5BCE"/>
    <w:rsid w:val="00E2717C"/>
    <w:rsid w:val="00ED2198"/>
    <w:rsid w:val="00ED57E1"/>
    <w:rsid w:val="00EF0DAE"/>
    <w:rsid w:val="00F6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6C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1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1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1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Michael C Frank</cp:lastModifiedBy>
  <cp:revision>6</cp:revision>
  <cp:lastPrinted>2014-04-24T00:55:00Z</cp:lastPrinted>
  <dcterms:created xsi:type="dcterms:W3CDTF">2014-04-24T00:56:00Z</dcterms:created>
  <dcterms:modified xsi:type="dcterms:W3CDTF">2014-04-25T20:41:00Z</dcterms:modified>
</cp:coreProperties>
</file>